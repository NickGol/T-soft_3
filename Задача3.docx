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4DD" w:rsidRDefault="005C7265" w:rsidP="005C7265">
      <w:pPr>
        <w:ind w:firstLine="567"/>
        <w:rPr>
          <w:b/>
        </w:rPr>
      </w:pPr>
      <w:r>
        <w:rPr>
          <w:b/>
        </w:rPr>
        <w:t>Задание</w:t>
      </w:r>
      <w:r w:rsidR="00D464DD" w:rsidRPr="00D464DD">
        <w:rPr>
          <w:b/>
        </w:rPr>
        <w:t>.</w:t>
      </w:r>
    </w:p>
    <w:p w:rsidR="00D464DD" w:rsidRPr="005C7265" w:rsidRDefault="00D464DD" w:rsidP="005C7265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5C7265">
        <w:rPr>
          <w:rFonts w:ascii="Times New Roman" w:hAnsi="Times New Roman" w:cs="Times New Roman"/>
          <w:sz w:val="24"/>
          <w:szCs w:val="24"/>
        </w:rPr>
        <w:t xml:space="preserve">Реализовать программу, которая на основе считанных </w:t>
      </w:r>
      <w:ins w:id="0" w:author="Admin" w:date="2019-10-15T08:10:00Z">
        <w:r w:rsidR="006C1509" w:rsidRPr="005C7265">
          <w:rPr>
            <w:rFonts w:ascii="Times New Roman" w:hAnsi="Times New Roman" w:cs="Times New Roman"/>
            <w:sz w:val="24"/>
            <w:szCs w:val="24"/>
          </w:rPr>
          <w:t xml:space="preserve">из </w:t>
        </w:r>
      </w:ins>
      <w:r w:rsidRPr="005C7265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5C7265">
        <w:rPr>
          <w:rFonts w:ascii="Times New Roman" w:hAnsi="Times New Roman" w:cs="Times New Roman"/>
          <w:sz w:val="24"/>
          <w:szCs w:val="24"/>
        </w:rPr>
        <w:t xml:space="preserve"> или введенных в окне или в коде программы координат точек (</w:t>
      </w:r>
      <w:r w:rsidRPr="005C726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C7265">
        <w:rPr>
          <w:rFonts w:ascii="Times New Roman" w:hAnsi="Times New Roman" w:cs="Times New Roman"/>
          <w:sz w:val="24"/>
          <w:szCs w:val="24"/>
        </w:rPr>
        <w:t>;</w:t>
      </w:r>
      <w:r w:rsidRPr="005C726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C7265">
        <w:rPr>
          <w:rFonts w:ascii="Times New Roman" w:hAnsi="Times New Roman" w:cs="Times New Roman"/>
          <w:sz w:val="24"/>
          <w:szCs w:val="24"/>
        </w:rPr>
        <w:t xml:space="preserve">) рассчитывает коэффициенты </w:t>
      </w:r>
      <w:r w:rsidRPr="005C726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C7265">
        <w:rPr>
          <w:rFonts w:ascii="Times New Roman" w:hAnsi="Times New Roman" w:cs="Times New Roman"/>
          <w:sz w:val="24"/>
          <w:szCs w:val="24"/>
        </w:rPr>
        <w:t xml:space="preserve">, </w:t>
      </w:r>
      <w:r w:rsidRPr="005C726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C7265">
        <w:rPr>
          <w:rFonts w:ascii="Times New Roman" w:hAnsi="Times New Roman" w:cs="Times New Roman"/>
          <w:sz w:val="24"/>
          <w:szCs w:val="24"/>
        </w:rPr>
        <w:t xml:space="preserve">, </w:t>
      </w:r>
      <w:r w:rsidRPr="005C726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C7265">
        <w:rPr>
          <w:rFonts w:ascii="Times New Roman" w:hAnsi="Times New Roman" w:cs="Times New Roman"/>
          <w:sz w:val="24"/>
          <w:szCs w:val="24"/>
        </w:rPr>
        <w:t xml:space="preserve">полинома </w:t>
      </w:r>
      <w:r w:rsidRPr="005C726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C7265">
        <w:rPr>
          <w:rFonts w:ascii="Times New Roman" w:hAnsi="Times New Roman" w:cs="Times New Roman"/>
          <w:sz w:val="24"/>
          <w:szCs w:val="24"/>
        </w:rPr>
        <w:t>*</w:t>
      </w:r>
      <w:r w:rsidRPr="005C726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C726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C7265">
        <w:rPr>
          <w:rFonts w:ascii="Times New Roman" w:hAnsi="Times New Roman" w:cs="Times New Roman"/>
          <w:sz w:val="24"/>
          <w:szCs w:val="24"/>
        </w:rPr>
        <w:t>+</w:t>
      </w:r>
      <w:r w:rsidRPr="005C726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C7265">
        <w:rPr>
          <w:rFonts w:ascii="Times New Roman" w:hAnsi="Times New Roman" w:cs="Times New Roman"/>
          <w:sz w:val="24"/>
          <w:szCs w:val="24"/>
        </w:rPr>
        <w:t>*</w:t>
      </w:r>
      <w:r w:rsidRPr="005C726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C7265">
        <w:rPr>
          <w:rFonts w:ascii="Times New Roman" w:hAnsi="Times New Roman" w:cs="Times New Roman"/>
          <w:sz w:val="24"/>
          <w:szCs w:val="24"/>
        </w:rPr>
        <w:t>+</w:t>
      </w:r>
      <w:r w:rsidRPr="005C726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C7265">
        <w:rPr>
          <w:rFonts w:ascii="Times New Roman" w:hAnsi="Times New Roman" w:cs="Times New Roman"/>
          <w:sz w:val="24"/>
          <w:szCs w:val="24"/>
        </w:rPr>
        <w:t>=</w:t>
      </w:r>
      <w:r w:rsidRPr="005C726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C7265">
        <w:rPr>
          <w:rFonts w:ascii="Times New Roman" w:hAnsi="Times New Roman" w:cs="Times New Roman"/>
          <w:sz w:val="24"/>
          <w:szCs w:val="24"/>
        </w:rPr>
        <w:t>таким образом, чтобы функция как можно ближе проходила к координатам введенных точек.</w:t>
      </w:r>
    </w:p>
    <w:p w:rsidR="00D464DD" w:rsidRPr="005C7265" w:rsidRDefault="00D464DD" w:rsidP="005C7265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5C7265">
        <w:rPr>
          <w:rFonts w:ascii="Times New Roman" w:hAnsi="Times New Roman" w:cs="Times New Roman"/>
          <w:sz w:val="24"/>
          <w:szCs w:val="24"/>
        </w:rPr>
        <w:t>Графическое отражение результатов желательно.</w:t>
      </w:r>
    </w:p>
    <w:p w:rsidR="00D464DD" w:rsidRPr="005C7265" w:rsidRDefault="00D464DD" w:rsidP="005C7265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5C7265">
        <w:rPr>
          <w:rFonts w:ascii="Times New Roman" w:hAnsi="Times New Roman" w:cs="Times New Roman"/>
          <w:sz w:val="24"/>
          <w:szCs w:val="24"/>
        </w:rPr>
        <w:t>Документирование программы обязательно.</w:t>
      </w:r>
    </w:p>
    <w:sectPr w:rsidR="00D464DD" w:rsidRPr="005C7265" w:rsidSect="005C7265">
      <w:pgSz w:w="11906" w:h="16838"/>
      <w:pgMar w:top="1134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E6ABB"/>
    <w:multiLevelType w:val="hybridMultilevel"/>
    <w:tmpl w:val="448C3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F7017"/>
    <w:multiLevelType w:val="hybridMultilevel"/>
    <w:tmpl w:val="A81A6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3904BC"/>
    <w:multiLevelType w:val="hybridMultilevel"/>
    <w:tmpl w:val="A81A6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766954"/>
    <w:rsid w:val="00035450"/>
    <w:rsid w:val="000B7FB2"/>
    <w:rsid w:val="00140EF7"/>
    <w:rsid w:val="00144EA9"/>
    <w:rsid w:val="00153FEF"/>
    <w:rsid w:val="002067DA"/>
    <w:rsid w:val="00243F43"/>
    <w:rsid w:val="0032072F"/>
    <w:rsid w:val="003450B8"/>
    <w:rsid w:val="00446DDA"/>
    <w:rsid w:val="00483683"/>
    <w:rsid w:val="004C0608"/>
    <w:rsid w:val="004F1B1D"/>
    <w:rsid w:val="005C10E2"/>
    <w:rsid w:val="005C7265"/>
    <w:rsid w:val="006B72C1"/>
    <w:rsid w:val="006C1509"/>
    <w:rsid w:val="00715105"/>
    <w:rsid w:val="00766954"/>
    <w:rsid w:val="00955C3F"/>
    <w:rsid w:val="00AA7269"/>
    <w:rsid w:val="00D12774"/>
    <w:rsid w:val="00D464DD"/>
    <w:rsid w:val="00FE2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7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B1D"/>
    <w:pPr>
      <w:ind w:left="720"/>
      <w:contextualSpacing/>
    </w:pPr>
  </w:style>
  <w:style w:type="table" w:styleId="a4">
    <w:name w:val="Table Grid"/>
    <w:basedOn w:val="a1"/>
    <w:uiPriority w:val="39"/>
    <w:rsid w:val="004F1B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6C150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C150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C1509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C150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C1509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6C1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C15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1</cp:lastModifiedBy>
  <cp:revision>5</cp:revision>
  <dcterms:created xsi:type="dcterms:W3CDTF">2019-11-21T11:19:00Z</dcterms:created>
  <dcterms:modified xsi:type="dcterms:W3CDTF">2020-01-16T19:42:00Z</dcterms:modified>
</cp:coreProperties>
</file>